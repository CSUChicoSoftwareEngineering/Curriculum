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63509E" w14:textId="77777777" w:rsidR="00B66334" w:rsidRDefault="00102A6E" w:rsidP="00102A6E">
      <w:pPr>
        <w:jc w:val="center"/>
      </w:pPr>
      <w:r>
        <w:t>Initial Computer Science MS Degree Program Proposal</w:t>
      </w:r>
    </w:p>
    <w:p w14:paraId="6E188327" w14:textId="77777777" w:rsidR="00102A6E" w:rsidRDefault="00102A6E" w:rsidP="00102A6E">
      <w:pPr>
        <w:jc w:val="center"/>
      </w:pPr>
      <w:r>
        <w:t>9/30/14</w:t>
      </w:r>
    </w:p>
    <w:p w14:paraId="3D6C737E" w14:textId="77777777" w:rsidR="00AB391E" w:rsidRDefault="00AB391E" w:rsidP="00AB391E">
      <w:r>
        <w:t>Summary – This program has 18 units of required 600-level courses and 12 units of 500/600-level courses.  It keeps the CSCI 693 research class as a culminating experience, to manage program workload, but still allows professors to select promising students to work on projects.</w:t>
      </w:r>
    </w:p>
    <w:p w14:paraId="04977A39" w14:textId="77777777" w:rsidR="00AB391E" w:rsidRDefault="00AB391E" w:rsidP="00AB391E">
      <w:r>
        <w:t>Net changes: CSCI 511, CSCI 611, and CSCI 620 are no longer required.</w:t>
      </w:r>
    </w:p>
    <w:p w14:paraId="4238A131" w14:textId="77777777" w:rsidR="00AB391E" w:rsidRDefault="00AB391E" w:rsidP="00AB391E">
      <w:r>
        <w:t>Note: To assure these students get programming experience, CSCI 540, CSCI 640 and CSCI 630 will be ‘programming intensive’ courses.</w:t>
      </w:r>
    </w:p>
    <w:p w14:paraId="118CAF64" w14:textId="77777777" w:rsidR="00102A6E" w:rsidRDefault="00102A6E" w:rsidP="00102A6E">
      <w:pPr>
        <w:pStyle w:val="ListParagraph"/>
        <w:numPr>
          <w:ilvl w:val="0"/>
          <w:numId w:val="1"/>
        </w:numPr>
      </w:pPr>
      <w:r>
        <w:t>Required courses:</w:t>
      </w:r>
    </w:p>
    <w:p w14:paraId="5D3159F5" w14:textId="77777777" w:rsidR="00102A6E" w:rsidRDefault="00102A6E" w:rsidP="00102A6E">
      <w:pPr>
        <w:pStyle w:val="ListParagraph"/>
        <w:numPr>
          <w:ilvl w:val="1"/>
          <w:numId w:val="1"/>
        </w:numPr>
      </w:pPr>
      <w:r>
        <w:t>CSCI 540 – Systems Programming (as a prerequisite for 640 – if they had the equivalent in their BS degree they can choose another course)</w:t>
      </w:r>
    </w:p>
    <w:p w14:paraId="4954E28C" w14:textId="15DC5DE5" w:rsidR="00102A6E" w:rsidRDefault="00102A6E" w:rsidP="00102A6E">
      <w:pPr>
        <w:pStyle w:val="ListParagraph"/>
        <w:numPr>
          <w:ilvl w:val="1"/>
          <w:numId w:val="1"/>
        </w:numPr>
      </w:pPr>
      <w:r>
        <w:t xml:space="preserve">CSCI 630 – renamed ‘Software </w:t>
      </w:r>
      <w:ins w:id="0" w:author="Kevin Buffardi" w:date="2014-10-08T17:00:00Z">
        <w:r w:rsidR="005537F2">
          <w:t xml:space="preserve">Testing and </w:t>
        </w:r>
      </w:ins>
      <w:r>
        <w:t>Quality Assurance</w:t>
      </w:r>
      <w:ins w:id="1" w:author="Kevin Buffardi" w:date="2014-10-08T17:00:00Z">
        <w:r w:rsidR="005537F2">
          <w:t>’</w:t>
        </w:r>
      </w:ins>
      <w:del w:id="2" w:author="Kevin Buffardi" w:date="2014-10-08T17:00:00Z">
        <w:r w:rsidDel="005537F2">
          <w:delText xml:space="preserve"> and Testing</w:delText>
        </w:r>
        <w:bookmarkStart w:id="3" w:name="_GoBack"/>
        <w:bookmarkEnd w:id="3"/>
        <w:r w:rsidDel="005537F2">
          <w:delText>’</w:delText>
        </w:r>
      </w:del>
    </w:p>
    <w:p w14:paraId="5883E6D4" w14:textId="77777777" w:rsidR="00102A6E" w:rsidRDefault="00102A6E" w:rsidP="00102A6E">
      <w:pPr>
        <w:pStyle w:val="ListParagraph"/>
        <w:numPr>
          <w:ilvl w:val="1"/>
          <w:numId w:val="1"/>
        </w:numPr>
      </w:pPr>
      <w:commentRangeStart w:id="4"/>
      <w:r>
        <w:t>CSCI 640 – Operating Systems (idea is to prepare them to actually write a major part of an OS in this grad class)</w:t>
      </w:r>
      <w:commentRangeEnd w:id="4"/>
      <w:r w:rsidR="00A76D5B">
        <w:rPr>
          <w:rStyle w:val="CommentReference"/>
        </w:rPr>
        <w:commentReference w:id="4"/>
      </w:r>
    </w:p>
    <w:p w14:paraId="573B4847" w14:textId="77777777" w:rsidR="00102A6E" w:rsidRDefault="00102A6E" w:rsidP="00102A6E">
      <w:pPr>
        <w:pStyle w:val="ListParagraph"/>
        <w:numPr>
          <w:ilvl w:val="1"/>
          <w:numId w:val="1"/>
        </w:numPr>
      </w:pPr>
      <w:r>
        <w:t>CSCI 650 – Design and Analysis of Algorithms</w:t>
      </w:r>
    </w:p>
    <w:p w14:paraId="1850AFE6" w14:textId="77777777" w:rsidR="00102A6E" w:rsidRDefault="00102A6E" w:rsidP="00102A6E">
      <w:pPr>
        <w:pStyle w:val="ListParagraph"/>
        <w:numPr>
          <w:ilvl w:val="0"/>
          <w:numId w:val="1"/>
        </w:numPr>
      </w:pPr>
      <w:r>
        <w:t>Elective courses:</w:t>
      </w:r>
    </w:p>
    <w:p w14:paraId="6A78D7CE" w14:textId="2A425EB1" w:rsidR="00B7098D" w:rsidRDefault="00B7098D" w:rsidP="00102A6E">
      <w:pPr>
        <w:pStyle w:val="ListParagraph"/>
        <w:numPr>
          <w:ilvl w:val="1"/>
          <w:numId w:val="1"/>
        </w:numPr>
        <w:rPr>
          <w:ins w:id="5" w:author="Kevin Buffardi" w:date="2014-09-30T21:29:00Z"/>
        </w:rPr>
      </w:pPr>
      <w:ins w:id="6" w:author="Kevin Buffardi" w:date="2014-09-30T21:29:00Z">
        <w:r>
          <w:t xml:space="preserve">Choose </w:t>
        </w:r>
      </w:ins>
      <w:ins w:id="7" w:author="Kevin Buffardi" w:date="2014-10-01T22:17:00Z">
        <w:r w:rsidR="004E64AA">
          <w:t>18 credits from</w:t>
        </w:r>
      </w:ins>
      <w:ins w:id="8" w:author="Kevin Buffardi" w:date="2014-09-30T21:29:00Z">
        <w:r>
          <w:t xml:space="preserve"> 500 or 600-level courses</w:t>
        </w:r>
      </w:ins>
    </w:p>
    <w:p w14:paraId="38FBDE17" w14:textId="1D44E5BB" w:rsidR="00B7098D" w:rsidRDefault="00B7098D">
      <w:pPr>
        <w:pStyle w:val="ListParagraph"/>
        <w:numPr>
          <w:ilvl w:val="2"/>
          <w:numId w:val="1"/>
        </w:numPr>
        <w:rPr>
          <w:ins w:id="9" w:author="Kevin Buffardi" w:date="2014-09-30T21:30:00Z"/>
        </w:rPr>
        <w:pPrChange w:id="10" w:author="Kevin Buffardi" w:date="2014-09-30T21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1" w:author="Kevin Buffardi" w:date="2014-09-30T21:30:00Z">
        <w:r w:rsidRPr="004E64AA">
          <w:rPr>
            <w:u w:val="single"/>
            <w:rPrChange w:id="12" w:author="Kevin Buffardi" w:date="2014-10-01T22:17:00Z">
              <w:rPr/>
            </w:rPrChange>
          </w:rPr>
          <w:t>A</w:t>
        </w:r>
      </w:ins>
      <w:ins w:id="13" w:author="Kevin Buffardi" w:date="2014-09-30T21:29:00Z">
        <w:r w:rsidRPr="004E64AA">
          <w:rPr>
            <w:u w:val="single"/>
            <w:rPrChange w:id="14" w:author="Kevin Buffardi" w:date="2014-10-01T22:17:00Z">
              <w:rPr/>
            </w:rPrChange>
          </w:rPr>
          <w:t>t least</w:t>
        </w:r>
        <w:r>
          <w:t xml:space="preserve"> </w:t>
        </w:r>
      </w:ins>
      <w:ins w:id="15" w:author="Kevin Buffardi" w:date="2014-10-01T22:17:00Z">
        <w:r w:rsidR="004E64AA">
          <w:t>6 credits</w:t>
        </w:r>
      </w:ins>
      <w:ins w:id="16" w:author="Kevin Buffardi" w:date="2014-09-30T21:29:00Z">
        <w:r>
          <w:t xml:space="preserve"> must be 600-level</w:t>
        </w:r>
      </w:ins>
    </w:p>
    <w:p w14:paraId="3183F38B" w14:textId="46952B32" w:rsidR="00B7098D" w:rsidRDefault="00B7098D">
      <w:pPr>
        <w:pStyle w:val="ListParagraph"/>
        <w:numPr>
          <w:ilvl w:val="2"/>
          <w:numId w:val="1"/>
        </w:numPr>
        <w:rPr>
          <w:ins w:id="17" w:author="Kevin Buffardi" w:date="2014-09-30T21:29:00Z"/>
        </w:rPr>
        <w:pPrChange w:id="18" w:author="Kevin Buffardi" w:date="2014-09-30T21:30:00Z">
          <w:pPr>
            <w:pStyle w:val="ListParagraph"/>
            <w:numPr>
              <w:ilvl w:val="1"/>
              <w:numId w:val="1"/>
            </w:numPr>
            <w:ind w:left="1440" w:hanging="360"/>
          </w:pPr>
        </w:pPrChange>
      </w:pPr>
      <w:ins w:id="19" w:author="Kevin Buffardi" w:date="2014-09-30T21:30:00Z">
        <w:r>
          <w:t>CSCI 540</w:t>
        </w:r>
      </w:ins>
      <w:ins w:id="20" w:author="Kevin Buffardi" w:date="2014-10-01T22:55:00Z">
        <w:r w:rsidR="007705CB">
          <w:t xml:space="preserve"> counts </w:t>
        </w:r>
      </w:ins>
      <w:ins w:id="21" w:author="Kevin Buffardi" w:date="2014-09-30T21:30:00Z">
        <w:r w:rsidR="004E64AA">
          <w:t>as elective</w:t>
        </w:r>
        <w:r>
          <w:t xml:space="preserve">, if taken </w:t>
        </w:r>
      </w:ins>
      <w:ins w:id="22" w:author="Kevin Buffardi" w:date="2014-10-01T22:18:00Z">
        <w:r w:rsidR="004E64AA">
          <w:t>at CSU Chico</w:t>
        </w:r>
      </w:ins>
    </w:p>
    <w:p w14:paraId="2E22F782" w14:textId="77777777" w:rsidR="00102A6E" w:rsidDel="00B7098D" w:rsidRDefault="00102A6E" w:rsidP="00102A6E">
      <w:pPr>
        <w:pStyle w:val="ListParagraph"/>
        <w:numPr>
          <w:ilvl w:val="1"/>
          <w:numId w:val="1"/>
        </w:numPr>
        <w:rPr>
          <w:del w:id="23" w:author="Kevin Buffardi" w:date="2014-09-30T21:31:00Z"/>
        </w:rPr>
      </w:pPr>
      <w:del w:id="24" w:author="Kevin Buffardi" w:date="2014-09-30T21:31:00Z">
        <w:r w:rsidDel="00B7098D">
          <w:delText>Choose 2 600-level courses</w:delText>
        </w:r>
      </w:del>
    </w:p>
    <w:p w14:paraId="0E7E122B" w14:textId="77777777" w:rsidR="00102A6E" w:rsidDel="00B7098D" w:rsidRDefault="00102A6E" w:rsidP="00102A6E">
      <w:pPr>
        <w:pStyle w:val="ListParagraph"/>
        <w:numPr>
          <w:ilvl w:val="1"/>
          <w:numId w:val="1"/>
        </w:numPr>
        <w:rPr>
          <w:del w:id="25" w:author="Kevin Buffardi" w:date="2014-09-30T21:31:00Z"/>
        </w:rPr>
      </w:pPr>
      <w:del w:id="26" w:author="Kevin Buffardi" w:date="2014-09-30T21:31:00Z">
        <w:r w:rsidDel="00B7098D">
          <w:delText>Choose 3 500 or 600-level courses if 540 is a part of their MS program, otherwise choose 4 500 or 600-level courses</w:delText>
        </w:r>
      </w:del>
    </w:p>
    <w:p w14:paraId="158BAA3B" w14:textId="77777777" w:rsidR="00102A6E" w:rsidRDefault="00102A6E" w:rsidP="00102A6E">
      <w:pPr>
        <w:pStyle w:val="ListParagraph"/>
        <w:numPr>
          <w:ilvl w:val="0"/>
          <w:numId w:val="1"/>
        </w:numPr>
      </w:pPr>
      <w:r>
        <w:t>Required culminating experience:</w:t>
      </w:r>
    </w:p>
    <w:p w14:paraId="2A0E4C29" w14:textId="77777777" w:rsidR="00102A6E" w:rsidRDefault="00102A6E" w:rsidP="00102A6E">
      <w:pPr>
        <w:pStyle w:val="ListParagraph"/>
        <w:numPr>
          <w:ilvl w:val="1"/>
          <w:numId w:val="1"/>
        </w:numPr>
      </w:pPr>
      <w:r>
        <w:t>CSCI 693 OR MS Project class</w:t>
      </w:r>
    </w:p>
    <w:p w14:paraId="018C999D" w14:textId="77777777" w:rsidR="00102A6E" w:rsidRDefault="00102A6E" w:rsidP="00102A6E"/>
    <w:p w14:paraId="09EDD1EA" w14:textId="77777777" w:rsidR="00102A6E" w:rsidRDefault="00102A6E" w:rsidP="00102A6E">
      <w:pPr>
        <w:pStyle w:val="ListParagraph"/>
        <w:ind w:left="1440"/>
      </w:pPr>
    </w:p>
    <w:p w14:paraId="039AA221" w14:textId="77777777" w:rsidR="00102A6E" w:rsidRDefault="00102A6E"/>
    <w:sectPr w:rsidR="00102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4" w:author="Kevin Buffardi" w:date="2014-10-08T14:31:00Z" w:initials="KB">
    <w:p w14:paraId="092849A7" w14:textId="7C7951BD" w:rsidR="0041536F" w:rsidRDefault="0041536F">
      <w:pPr>
        <w:pStyle w:val="CommentText"/>
      </w:pPr>
      <w:r>
        <w:rPr>
          <w:rStyle w:val="CommentReference"/>
        </w:rPr>
        <w:annotationRef/>
      </w:r>
      <w:r>
        <w:t>Not a required course, maybe a 600-level elective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BE3F85"/>
    <w:multiLevelType w:val="hybridMultilevel"/>
    <w:tmpl w:val="27D46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2A6E"/>
    <w:rsid w:val="00102A6E"/>
    <w:rsid w:val="0041536F"/>
    <w:rsid w:val="004E64AA"/>
    <w:rsid w:val="005537F2"/>
    <w:rsid w:val="007705CB"/>
    <w:rsid w:val="00964C99"/>
    <w:rsid w:val="009C5AFB"/>
    <w:rsid w:val="00A76D5B"/>
    <w:rsid w:val="00AB391E"/>
    <w:rsid w:val="00B66334"/>
    <w:rsid w:val="00B70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FC497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9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8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0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9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9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8D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2A6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7098D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98D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B7098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098D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098D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098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09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comments" Target="comment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C1E1A62-8D77-7247-A49E-485BE58F9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192</Words>
  <Characters>1099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 Melody Stapleton</dc:creator>
  <cp:lastModifiedBy>Kevin Buffardi</cp:lastModifiedBy>
  <cp:revision>5</cp:revision>
  <dcterms:created xsi:type="dcterms:W3CDTF">2014-10-01T04:32:00Z</dcterms:created>
  <dcterms:modified xsi:type="dcterms:W3CDTF">2014-10-09T00:00:00Z</dcterms:modified>
</cp:coreProperties>
</file>