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790C2" w14:textId="77777777" w:rsidR="000353EA" w:rsidRDefault="000353EA" w:rsidP="000353EA">
      <w:pPr>
        <w:rPr>
          <w:b/>
        </w:rPr>
      </w:pPr>
      <w:r w:rsidRPr="000353EA">
        <w:rPr>
          <w:b/>
        </w:rPr>
        <w:t>CPCR</w:t>
      </w:r>
    </w:p>
    <w:p w14:paraId="76692F20" w14:textId="77777777" w:rsidR="000353EA" w:rsidRDefault="000353EA" w:rsidP="000353EA">
      <w:pPr>
        <w:rPr>
          <w:b/>
        </w:rPr>
      </w:pPr>
    </w:p>
    <w:p w14:paraId="3C41D7DC" w14:textId="77777777" w:rsidR="000353EA" w:rsidRPr="000353EA" w:rsidRDefault="000353EA" w:rsidP="000353EA">
      <w:pPr>
        <w:rPr>
          <w:b/>
        </w:rPr>
      </w:pPr>
      <w:r>
        <w:rPr>
          <w:b/>
        </w:rPr>
        <w:t>Course</w:t>
      </w:r>
    </w:p>
    <w:p w14:paraId="4502E8DD" w14:textId="77777777" w:rsidR="000353EA" w:rsidRDefault="000353EA" w:rsidP="000353EA">
      <w:r>
        <w:t>CSCI 431 Usability Engineering</w:t>
      </w:r>
    </w:p>
    <w:p w14:paraId="1BAC4D3D" w14:textId="77777777" w:rsidR="000353EA" w:rsidRPr="000353EA" w:rsidRDefault="000353EA" w:rsidP="000353EA">
      <w:pPr>
        <w:rPr>
          <w:color w:val="0000FF"/>
        </w:rPr>
      </w:pPr>
      <w:r>
        <w:t xml:space="preserve">3.0 </w:t>
      </w:r>
      <w:r w:rsidRPr="000353EA">
        <w:rPr>
          <w:color w:val="0000FF"/>
        </w:rPr>
        <w:t>FS</w:t>
      </w:r>
      <w:del w:id="0" w:author="Kevin Buffardi" w:date="2018-10-10T15:58:00Z">
        <w:r w:rsidDel="000353EA">
          <w:delText>SP</w:delText>
        </w:r>
      </w:del>
    </w:p>
    <w:p w14:paraId="3C1BE6AA" w14:textId="77777777" w:rsidR="000353EA" w:rsidRDefault="000353EA" w:rsidP="000353EA"/>
    <w:p w14:paraId="156CE8DE" w14:textId="77777777" w:rsidR="000353EA" w:rsidRDefault="000353EA" w:rsidP="000353EA">
      <w:r>
        <w:t>Prerequisites: Junior Standing;</w:t>
      </w:r>
      <w:del w:id="1" w:author="Kevin Buffardi" w:date="2018-10-10T15:56:00Z">
        <w:r w:rsidDel="000353EA">
          <w:delText xml:space="preserve"> previous programming experience</w:delText>
        </w:r>
      </w:del>
      <w:r>
        <w:t>.</w:t>
      </w:r>
    </w:p>
    <w:p w14:paraId="0E2E4FB6" w14:textId="77777777" w:rsidR="000353EA" w:rsidDel="00E94091" w:rsidRDefault="000353EA" w:rsidP="00E94091">
      <w:pPr>
        <w:rPr>
          <w:del w:id="2" w:author="Kevin Buffardi" w:date="2018-10-10T17:57:00Z"/>
        </w:rPr>
      </w:pPr>
      <w:r>
        <w:t xml:space="preserve">A study of </w:t>
      </w:r>
      <w:del w:id="3" w:author="Kevin Buffardi" w:date="2018-10-10T17:57:00Z">
        <w:r w:rsidDel="00E94091">
          <w:delText>user experience (UX) with an emphasis on user-centered design</w:delText>
        </w:r>
      </w:del>
    </w:p>
    <w:p w14:paraId="21B4C266" w14:textId="77777777" w:rsidR="000353EA" w:rsidDel="0071032A" w:rsidRDefault="000353EA" w:rsidP="0071032A">
      <w:pPr>
        <w:rPr>
          <w:del w:id="4" w:author="Kevin Buffardi" w:date="2018-10-10T18:10:00Z"/>
        </w:rPr>
      </w:pPr>
      <w:del w:id="5" w:author="Kevin Buffardi" w:date="2018-10-10T17:57:00Z">
        <w:r w:rsidDel="00E94091">
          <w:delText>and usability evaluation methods.</w:delText>
        </w:r>
      </w:del>
      <w:r w:rsidR="00E94091">
        <w:t xml:space="preserve"> </w:t>
      </w:r>
      <w:proofErr w:type="gramStart"/>
      <w:r w:rsidR="00E94091" w:rsidRPr="00E94091">
        <w:rPr>
          <w:color w:val="0000FF"/>
        </w:rPr>
        <w:t>designing</w:t>
      </w:r>
      <w:proofErr w:type="gramEnd"/>
      <w:r w:rsidR="00E94091" w:rsidRPr="00E94091">
        <w:rPr>
          <w:color w:val="0000FF"/>
        </w:rPr>
        <w:t xml:space="preserve"> and evaluating how people interact with computers and digital interfaces by introducing topics in user experience (UX) and human-computer interaction (HCI).</w:t>
      </w:r>
      <w:del w:id="6" w:author="Kevin Buffardi" w:date="2018-10-10T17:57:00Z">
        <w:r w:rsidDel="00E94091">
          <w:delText xml:space="preserve"> </w:delText>
        </w:r>
      </w:del>
      <w:r>
        <w:t xml:space="preserve">Students </w:t>
      </w:r>
      <w:r w:rsidR="00E94091">
        <w:rPr>
          <w:color w:val="0000FF"/>
        </w:rPr>
        <w:t xml:space="preserve">learn user-centered design and evaluation methods with hands-on, interdisciplinary projects. </w:t>
      </w:r>
      <w:del w:id="7" w:author="Kevin Buffardi" w:date="2018-10-10T18:05:00Z">
        <w:r w:rsidDel="00E94091">
          <w:delText xml:space="preserve">practice hands-on techniques </w:delText>
        </w:r>
      </w:del>
      <w:proofErr w:type="gramStart"/>
      <w:r w:rsidR="00E94091">
        <w:t>in</w:t>
      </w:r>
      <w:r>
        <w:t>cluding</w:t>
      </w:r>
      <w:proofErr w:type="gramEnd"/>
      <w:r>
        <w:t>: usability testing, survey design, card sorting, contextual inquiry,</w:t>
      </w:r>
      <w:r w:rsidR="0071032A">
        <w:t xml:space="preserve"> </w:t>
      </w:r>
      <w:proofErr w:type="spellStart"/>
      <w:r>
        <w:t>wireframing</w:t>
      </w:r>
      <w:proofErr w:type="spellEnd"/>
      <w:r w:rsidR="0071032A" w:rsidRPr="0071032A">
        <w:rPr>
          <w:color w:val="0000FF"/>
        </w:rPr>
        <w:t>,</w:t>
      </w:r>
      <w:del w:id="8" w:author="Kevin Buffardi" w:date="2018-10-10T18:09:00Z">
        <w:r w:rsidDel="0071032A">
          <w:delText xml:space="preserve"> and</w:delText>
        </w:r>
      </w:del>
      <w:r>
        <w:t xml:space="preserve"> rapid prototyping</w:t>
      </w:r>
      <w:r w:rsidR="0071032A" w:rsidRPr="0071032A">
        <w:rPr>
          <w:color w:val="0000FF"/>
        </w:rPr>
        <w:t>, and digital interface design</w:t>
      </w:r>
      <w:r>
        <w:t xml:space="preserve">. </w:t>
      </w:r>
      <w:del w:id="9" w:author="Kevin Buffardi" w:date="2018-10-10T18:10:00Z">
        <w:r w:rsidDel="0071032A">
          <w:delText>Students work in multi-disciplinary</w:delText>
        </w:r>
      </w:del>
    </w:p>
    <w:p w14:paraId="2E928F42" w14:textId="77777777" w:rsidR="000353EA" w:rsidRDefault="000353EA" w:rsidP="0071032A">
      <w:pPr>
        <w:pPrChange w:id="10" w:author="Kevin Buffardi" w:date="2018-10-10T18:10:00Z">
          <w:pPr/>
        </w:pPrChange>
      </w:pPr>
      <w:del w:id="11" w:author="Kevin Buffardi" w:date="2018-10-10T18:10:00Z">
        <w:r w:rsidDel="0071032A">
          <w:delText>teams on user experience design projects.</w:delText>
        </w:r>
      </w:del>
    </w:p>
    <w:p w14:paraId="478EA667" w14:textId="77777777" w:rsidR="00454241" w:rsidRDefault="000353EA" w:rsidP="000353EA">
      <w:r>
        <w:t xml:space="preserve">2 hours discussion, 2 hours activity, </w:t>
      </w:r>
      <w:r w:rsidRPr="000353EA">
        <w:rPr>
          <w:color w:val="0000FF"/>
        </w:rPr>
        <w:t>Laptop required</w:t>
      </w:r>
    </w:p>
    <w:p w14:paraId="46928593" w14:textId="77777777" w:rsidR="000353EA" w:rsidRDefault="000353EA" w:rsidP="000353EA"/>
    <w:p w14:paraId="7E1B2F2A" w14:textId="77777777" w:rsidR="000353EA" w:rsidRPr="000353EA" w:rsidRDefault="000353EA" w:rsidP="000353EA">
      <w:pPr>
        <w:rPr>
          <w:b/>
        </w:rPr>
      </w:pPr>
      <w:r>
        <w:rPr>
          <w:b/>
        </w:rPr>
        <w:t>Comments</w:t>
      </w:r>
    </w:p>
    <w:p w14:paraId="73ED6B7F" w14:textId="77777777" w:rsidR="000353EA" w:rsidRDefault="000353EA" w:rsidP="000353EA">
      <w:proofErr w:type="gramStart"/>
      <w:r w:rsidRPr="000353EA">
        <w:t>Dropping unenforceable prerequisite and revising the course description to make it more accessible to non-CSCI majors.</w:t>
      </w:r>
      <w:proofErr w:type="gramEnd"/>
      <w:r w:rsidRPr="000353EA">
        <w:t xml:space="preserve"> The changes will encourage more interdisciplinary work and prepare the class to be an (experimental) upper-division pathway course.</w:t>
      </w:r>
    </w:p>
    <w:p w14:paraId="7641D01C" w14:textId="77777777" w:rsidR="0055108F" w:rsidRDefault="0055108F" w:rsidP="000353EA"/>
    <w:p w14:paraId="55D9AE71" w14:textId="77777777" w:rsidR="0055108F" w:rsidRDefault="0055108F" w:rsidP="000353EA">
      <w:r>
        <w:rPr>
          <w:b/>
        </w:rPr>
        <w:t>Required In</w:t>
      </w:r>
    </w:p>
    <w:p w14:paraId="1B061106" w14:textId="77777777" w:rsidR="0055108F" w:rsidRDefault="0055108F" w:rsidP="000353EA">
      <w:r>
        <w:t>None</w:t>
      </w:r>
    </w:p>
    <w:p w14:paraId="52C7E334" w14:textId="77777777" w:rsidR="0055108F" w:rsidRDefault="0055108F" w:rsidP="000353EA"/>
    <w:p w14:paraId="59641B6E" w14:textId="77777777" w:rsidR="0055108F" w:rsidRDefault="0055108F" w:rsidP="000353EA">
      <w:pPr>
        <w:rPr>
          <w:b/>
        </w:rPr>
      </w:pPr>
      <w:r>
        <w:rPr>
          <w:b/>
        </w:rPr>
        <w:t>Elective In</w:t>
      </w:r>
    </w:p>
    <w:p w14:paraId="707D271F" w14:textId="77777777" w:rsidR="0071032A" w:rsidRDefault="0055108F" w:rsidP="000353EA">
      <w:r>
        <w:t>CSCI major, CSCI minor, CINS major</w:t>
      </w:r>
    </w:p>
    <w:p w14:paraId="0C52BA24" w14:textId="77777777" w:rsidR="003C09E4" w:rsidRDefault="003C09E4" w:rsidP="000353EA"/>
    <w:p w14:paraId="5CBB9D84" w14:textId="77777777" w:rsidR="003C09E4" w:rsidRDefault="00D34887" w:rsidP="000353EA">
      <w:r>
        <w:rPr>
          <w:b/>
        </w:rPr>
        <w:t>GE SLOs</w:t>
      </w:r>
    </w:p>
    <w:p w14:paraId="2496B1C3" w14:textId="77777777" w:rsidR="00D34887" w:rsidRPr="00D34887" w:rsidRDefault="00D34887" w:rsidP="000353EA">
      <w:r>
        <w:t>Critical Thinking, Active Inquiry, Creativity</w:t>
      </w:r>
      <w:bookmarkStart w:id="12" w:name="_GoBack"/>
      <w:bookmarkEnd w:id="12"/>
    </w:p>
    <w:sectPr w:rsidR="00D34887" w:rsidRPr="00D34887" w:rsidSect="00D431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EA"/>
    <w:rsid w:val="000353EA"/>
    <w:rsid w:val="003C09E4"/>
    <w:rsid w:val="00454241"/>
    <w:rsid w:val="0055108F"/>
    <w:rsid w:val="0071032A"/>
    <w:rsid w:val="00D34887"/>
    <w:rsid w:val="00D431D1"/>
    <w:rsid w:val="00E9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1FD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3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3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3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3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F34F68-FDD6-8042-B8F5-C14C8BB7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176</Words>
  <Characters>1007</Characters>
  <Application>Microsoft Macintosh Word</Application>
  <DocSecurity>0</DocSecurity>
  <Lines>8</Lines>
  <Paragraphs>2</Paragraphs>
  <ScaleCrop>false</ScaleCrop>
  <Company>CSU Chico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Buffardi</dc:creator>
  <cp:keywords/>
  <dc:description/>
  <cp:lastModifiedBy>Kevin Buffardi</cp:lastModifiedBy>
  <cp:revision>2</cp:revision>
  <dcterms:created xsi:type="dcterms:W3CDTF">2018-10-10T22:55:00Z</dcterms:created>
  <dcterms:modified xsi:type="dcterms:W3CDTF">2018-10-11T01:33:00Z</dcterms:modified>
</cp:coreProperties>
</file>